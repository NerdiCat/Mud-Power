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ins w:author="Michael Hirsch" w:id="0" w:date="2017-02-11T01:17:39Z">
        <w:r w:rsidDel="00000000" w:rsidR="00000000" w:rsidRPr="00000000">
          <w:rPr>
            <w:rtl w:val="0"/>
          </w:rPr>
          <w:t xml:space="preserve">I heard back from the Amino people and they suggested you check this out: http://www.sciencebuddies.org/science-fair-projects/project_ideas/Energy_p026.shtml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*Interesting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H really hard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 to easy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 good difficulty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Biochemical circuit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Using bacteria to make components of a circuit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*G Conductive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*G Battery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*H Potentiometer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*H Resistor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Chemical circuit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Use chemicals to make components of a circuit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 Conductive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 Battery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*H Potentiometer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H Resistor 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Electronic bacterial stimulation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An electrical circuit that stimulates bacteria in a certain way to get some result.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*G A circuit that electrocutes electric reactive bacteria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 A circuit that simulates the bacteria with movement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*G A circuit that exposes light reactive bacteria to automatic LEDs and gets something out of it that could be measured.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Energy generating bacteria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*G/H An electrical circuit that causes a reaction out of bacteria that makes electricity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Electronic chemical reaction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Electrical circuit that generates a chemical reaction(may be record results automatically)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*E/G Automatic Baking soda reaction with speed and amount of reaction recorded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